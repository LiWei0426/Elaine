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04B85" w14:textId="3CC6FAF7" w:rsidR="00725AC9" w:rsidRDefault="00725AC9" w:rsidP="00725AC9">
      <w:pPr>
        <w:rPr>
          <w:b/>
          <w:bCs/>
          <w:sz w:val="28"/>
          <w:szCs w:val="28"/>
        </w:rPr>
      </w:pPr>
      <w:r w:rsidRPr="0071760E">
        <w:rPr>
          <w:b/>
          <w:bCs/>
          <w:sz w:val="28"/>
          <w:szCs w:val="28"/>
        </w:rPr>
        <w:t>Every person has a creative side, and it can be expressed in many ways: problem solving, original and innovative thinking, and artistically, to name a few. Describe how you express your creative side.（Maximum 350 words）</w:t>
      </w:r>
      <w:r w:rsidRPr="0071760E">
        <w:rPr>
          <w:b/>
          <w:bCs/>
          <w:sz w:val="28"/>
          <w:szCs w:val="28"/>
        </w:rPr>
        <w:cr/>
      </w:r>
      <w:commentRangeStart w:id="0"/>
      <w:del w:id="1" w:author="作者">
        <w:r w:rsidDel="00905B4F">
          <w:rPr>
            <w:b/>
            <w:bCs/>
            <w:sz w:val="28"/>
            <w:szCs w:val="28"/>
          </w:rPr>
          <w:delText xml:space="preserve">From my perspective, </w:delText>
        </w:r>
      </w:del>
      <w:r>
        <w:rPr>
          <w:b/>
          <w:bCs/>
          <w:sz w:val="28"/>
          <w:szCs w:val="28"/>
        </w:rPr>
        <w:t xml:space="preserve">I have taken </w:t>
      </w:r>
      <w:commentRangeEnd w:id="0"/>
      <w:r w:rsidR="00905B4F">
        <w:rPr>
          <w:rStyle w:val="a3"/>
        </w:rPr>
        <w:commentReference w:id="0"/>
      </w:r>
      <w:r>
        <w:rPr>
          <w:b/>
          <w:bCs/>
          <w:sz w:val="28"/>
          <w:szCs w:val="28"/>
        </w:rPr>
        <w:t xml:space="preserve">part in our school’s </w:t>
      </w:r>
      <w:ins w:id="2" w:author="作者">
        <w:r w:rsidR="00905B4F">
          <w:rPr>
            <w:b/>
            <w:bCs/>
            <w:sz w:val="28"/>
            <w:szCs w:val="28"/>
          </w:rPr>
          <w:t xml:space="preserve">OM </w:t>
        </w:r>
        <w:commentRangeStart w:id="3"/>
        <w:r w:rsidR="00905B4F">
          <w:rPr>
            <w:b/>
            <w:bCs/>
            <w:sz w:val="28"/>
            <w:szCs w:val="28"/>
          </w:rPr>
          <w:t>(</w:t>
        </w:r>
      </w:ins>
      <w:r w:rsidRPr="00E60DFF">
        <w:rPr>
          <w:b/>
          <w:bCs/>
          <w:sz w:val="28"/>
          <w:szCs w:val="28"/>
        </w:rPr>
        <w:t xml:space="preserve">Odyssey of the </w:t>
      </w:r>
      <w:ins w:id="4" w:author="作者">
        <w:r w:rsidR="00905B4F">
          <w:rPr>
            <w:b/>
            <w:bCs/>
            <w:sz w:val="28"/>
            <w:szCs w:val="28"/>
          </w:rPr>
          <w:t>M</w:t>
        </w:r>
      </w:ins>
      <w:del w:id="5" w:author="作者">
        <w:r w:rsidRPr="00E60DFF" w:rsidDel="00905B4F">
          <w:rPr>
            <w:b/>
            <w:bCs/>
            <w:sz w:val="28"/>
            <w:szCs w:val="28"/>
          </w:rPr>
          <w:delText>m</w:delText>
        </w:r>
      </w:del>
      <w:r w:rsidRPr="00E60DFF">
        <w:rPr>
          <w:b/>
          <w:bCs/>
          <w:sz w:val="28"/>
          <w:szCs w:val="28"/>
        </w:rPr>
        <w:t>ind</w:t>
      </w:r>
      <w:commentRangeEnd w:id="3"/>
      <w:r w:rsidR="00905B4F">
        <w:rPr>
          <w:rStyle w:val="a3"/>
        </w:rPr>
        <w:commentReference w:id="3"/>
      </w:r>
      <w:ins w:id="6" w:author="作者">
        <w:r w:rsidR="00905B4F">
          <w:rPr>
            <w:b/>
            <w:bCs/>
            <w:sz w:val="28"/>
            <w:szCs w:val="28"/>
          </w:rPr>
          <w:t>)</w:t>
        </w:r>
      </w:ins>
      <w:r w:rsidDel="002D2FD5">
        <w:rPr>
          <w:b/>
          <w:bCs/>
          <w:sz w:val="28"/>
          <w:szCs w:val="28"/>
        </w:rPr>
        <w:t xml:space="preserve"> </w:t>
      </w:r>
      <w:r>
        <w:rPr>
          <w:b/>
          <w:bCs/>
          <w:sz w:val="28"/>
          <w:szCs w:val="28"/>
        </w:rPr>
        <w:t>club since October 2020</w:t>
      </w:r>
      <w:del w:id="7" w:author="作者">
        <w:r w:rsidDel="00905B4F">
          <w:rPr>
            <w:b/>
            <w:bCs/>
            <w:sz w:val="28"/>
            <w:szCs w:val="28"/>
          </w:rPr>
          <w:delText xml:space="preserve"> </w:delText>
        </w:r>
      </w:del>
      <w:r w:rsidR="00AA030F">
        <w:rPr>
          <w:b/>
          <w:bCs/>
          <w:sz w:val="28"/>
          <w:szCs w:val="28"/>
        </w:rPr>
        <w:t xml:space="preserve">. </w:t>
      </w:r>
      <w:r>
        <w:rPr>
          <w:b/>
          <w:bCs/>
          <w:sz w:val="28"/>
          <w:szCs w:val="28"/>
        </w:rPr>
        <w:t xml:space="preserve">In OM Club, I usually make some creative decorations. For example, I </w:t>
      </w:r>
      <w:r>
        <w:rPr>
          <w:rFonts w:hint="eastAsia"/>
          <w:b/>
          <w:bCs/>
          <w:sz w:val="28"/>
          <w:szCs w:val="28"/>
        </w:rPr>
        <w:t>u</w:t>
      </w:r>
      <w:r>
        <w:rPr>
          <w:b/>
          <w:bCs/>
          <w:sz w:val="28"/>
          <w:szCs w:val="28"/>
        </w:rPr>
        <w:t>se</w:t>
      </w:r>
      <w:r w:rsidR="00AA030F">
        <w:rPr>
          <w:b/>
          <w:bCs/>
          <w:sz w:val="28"/>
          <w:szCs w:val="28"/>
        </w:rPr>
        <w:t>d</w:t>
      </w:r>
      <w:r>
        <w:rPr>
          <w:b/>
          <w:bCs/>
          <w:sz w:val="28"/>
          <w:szCs w:val="28"/>
        </w:rPr>
        <w:t xml:space="preserve"> </w:t>
      </w:r>
      <w:ins w:id="8" w:author="作者">
        <w:r w:rsidR="00710297">
          <w:rPr>
            <w:b/>
            <w:bCs/>
            <w:sz w:val="28"/>
            <w:szCs w:val="28"/>
          </w:rPr>
          <w:t xml:space="preserve">a </w:t>
        </w:r>
      </w:ins>
      <w:r>
        <w:rPr>
          <w:b/>
          <w:bCs/>
          <w:sz w:val="28"/>
          <w:szCs w:val="28"/>
        </w:rPr>
        <w:t xml:space="preserve">3D cutter to cut the pendant for my school. First, I used the computer to draw the shape of the </w:t>
      </w:r>
      <w:r w:rsidRPr="008A505F">
        <w:rPr>
          <w:rFonts w:hint="eastAsia"/>
          <w:b/>
          <w:bCs/>
          <w:sz w:val="28"/>
          <w:szCs w:val="28"/>
        </w:rPr>
        <w:t>school badge</w:t>
      </w:r>
      <w:r>
        <w:rPr>
          <w:b/>
          <w:bCs/>
          <w:sz w:val="28"/>
          <w:szCs w:val="28"/>
        </w:rPr>
        <w:t xml:space="preserve"> and then I added some small details to it. After drawing</w:t>
      </w:r>
      <w:ins w:id="9" w:author="作者">
        <w:r w:rsidR="00710297">
          <w:rPr>
            <w:b/>
            <w:bCs/>
            <w:sz w:val="28"/>
            <w:szCs w:val="28"/>
          </w:rPr>
          <w:t xml:space="preserve"> it</w:t>
        </w:r>
      </w:ins>
      <w:r>
        <w:rPr>
          <w:b/>
          <w:bCs/>
          <w:sz w:val="28"/>
          <w:szCs w:val="28"/>
        </w:rPr>
        <w:t xml:space="preserve">, I cut it out. Finally, I punched a hole in it and </w:t>
      </w:r>
      <w:del w:id="10" w:author="作者">
        <w:r w:rsidDel="00710297">
          <w:rPr>
            <w:b/>
            <w:bCs/>
            <w:sz w:val="28"/>
            <w:szCs w:val="28"/>
          </w:rPr>
          <w:delText xml:space="preserve">let </w:delText>
        </w:r>
      </w:del>
      <w:ins w:id="11" w:author="作者">
        <w:r w:rsidR="00710297">
          <w:rPr>
            <w:b/>
            <w:bCs/>
            <w:sz w:val="28"/>
            <w:szCs w:val="28"/>
          </w:rPr>
          <w:t xml:space="preserve">put </w:t>
        </w:r>
      </w:ins>
      <w:r>
        <w:rPr>
          <w:b/>
          <w:bCs/>
          <w:sz w:val="28"/>
          <w:szCs w:val="28"/>
        </w:rPr>
        <w:t>a string</w:t>
      </w:r>
      <w:del w:id="12" w:author="作者">
        <w:r w:rsidDel="00710297">
          <w:rPr>
            <w:b/>
            <w:bCs/>
            <w:sz w:val="28"/>
            <w:szCs w:val="28"/>
          </w:rPr>
          <w:delText xml:space="preserve"> go</w:delText>
        </w:r>
      </w:del>
      <w:r>
        <w:rPr>
          <w:b/>
          <w:bCs/>
          <w:sz w:val="28"/>
          <w:szCs w:val="28"/>
        </w:rPr>
        <w:t xml:space="preserve"> through </w:t>
      </w:r>
      <w:ins w:id="13" w:author="作者">
        <w:r w:rsidR="00710297">
          <w:rPr>
            <w:b/>
            <w:bCs/>
            <w:sz w:val="28"/>
            <w:szCs w:val="28"/>
          </w:rPr>
          <w:t>the hole</w:t>
        </w:r>
      </w:ins>
      <w:del w:id="14" w:author="作者">
        <w:r w:rsidDel="00710297">
          <w:rPr>
            <w:b/>
            <w:bCs/>
            <w:sz w:val="28"/>
            <w:szCs w:val="28"/>
          </w:rPr>
          <w:delText>it</w:delText>
        </w:r>
      </w:del>
      <w:r>
        <w:rPr>
          <w:b/>
          <w:bCs/>
          <w:sz w:val="28"/>
          <w:szCs w:val="28"/>
        </w:rPr>
        <w:t xml:space="preserve"> so </w:t>
      </w:r>
      <w:ins w:id="15" w:author="作者">
        <w:r w:rsidR="00710297">
          <w:rPr>
            <w:b/>
            <w:bCs/>
            <w:sz w:val="28"/>
            <w:szCs w:val="28"/>
          </w:rPr>
          <w:t xml:space="preserve">that </w:t>
        </w:r>
      </w:ins>
      <w:r>
        <w:rPr>
          <w:b/>
          <w:bCs/>
          <w:sz w:val="28"/>
          <w:szCs w:val="28"/>
        </w:rPr>
        <w:t xml:space="preserve">it can be carried </w:t>
      </w:r>
      <w:ins w:id="16" w:author="作者">
        <w:r w:rsidR="00710297">
          <w:rPr>
            <w:b/>
            <w:bCs/>
            <w:sz w:val="28"/>
            <w:szCs w:val="28"/>
          </w:rPr>
          <w:t>around</w:t>
        </w:r>
      </w:ins>
      <w:del w:id="17" w:author="作者">
        <w:r w:rsidDel="00710297">
          <w:rPr>
            <w:b/>
            <w:bCs/>
            <w:sz w:val="28"/>
            <w:szCs w:val="28"/>
          </w:rPr>
          <w:delText>with ourselves</w:delText>
        </w:r>
      </w:del>
      <w:r>
        <w:rPr>
          <w:b/>
          <w:bCs/>
          <w:sz w:val="28"/>
          <w:szCs w:val="28"/>
        </w:rPr>
        <w:t xml:space="preserve">. I also communicated with my friends when designing the pendant because </w:t>
      </w:r>
      <w:commentRangeStart w:id="18"/>
      <w:r>
        <w:rPr>
          <w:b/>
          <w:bCs/>
          <w:sz w:val="28"/>
          <w:szCs w:val="28"/>
        </w:rPr>
        <w:t>ideas from friends</w:t>
      </w:r>
      <w:r w:rsidR="00AA030F">
        <w:rPr>
          <w:b/>
          <w:bCs/>
          <w:sz w:val="28"/>
          <w:szCs w:val="28"/>
        </w:rPr>
        <w:t xml:space="preserve"> </w:t>
      </w:r>
      <w:commentRangeEnd w:id="18"/>
      <w:r w:rsidR="00DF06E3">
        <w:rPr>
          <w:rStyle w:val="a3"/>
        </w:rPr>
        <w:commentReference w:id="18"/>
      </w:r>
      <w:del w:id="19" w:author="作者">
        <w:r w:rsidR="00AA030F" w:rsidDel="00DF06E3">
          <w:rPr>
            <w:b/>
            <w:bCs/>
            <w:sz w:val="28"/>
            <w:szCs w:val="28"/>
          </w:rPr>
          <w:delText>are precious</w:delText>
        </w:r>
      </w:del>
      <w:ins w:id="20" w:author="作者">
        <w:r w:rsidR="00DF06E3">
          <w:rPr>
            <w:b/>
            <w:bCs/>
            <w:sz w:val="28"/>
            <w:szCs w:val="28"/>
          </w:rPr>
          <w:t>can help with the design process</w:t>
        </w:r>
      </w:ins>
      <w:r>
        <w:rPr>
          <w:b/>
          <w:bCs/>
          <w:sz w:val="28"/>
          <w:szCs w:val="28"/>
        </w:rPr>
        <w:t>. From October 2020 to February 2021, I took part in a competition called ”China Thinks Big”. It is a creative competition for teenagers. I was the captain and designer of my team.</w:t>
      </w:r>
      <w:r w:rsidR="000A3F7F" w:rsidRPr="000A3F7F">
        <w:rPr>
          <w:b/>
          <w:bCs/>
          <w:sz w:val="28"/>
          <w:szCs w:val="28"/>
        </w:rPr>
        <w:t xml:space="preserve"> </w:t>
      </w:r>
      <w:r w:rsidR="000A3F7F">
        <w:rPr>
          <w:b/>
          <w:bCs/>
          <w:sz w:val="28"/>
          <w:szCs w:val="28"/>
        </w:rPr>
        <w:t xml:space="preserve">Our team had seven people, five from our own school and </w:t>
      </w:r>
      <w:ins w:id="21" w:author="作者">
        <w:r w:rsidR="00D51B04">
          <w:rPr>
            <w:b/>
            <w:bCs/>
            <w:sz w:val="28"/>
            <w:szCs w:val="28"/>
          </w:rPr>
          <w:t>two</w:t>
        </w:r>
      </w:ins>
      <w:del w:id="22" w:author="作者">
        <w:r w:rsidR="000A3F7F" w:rsidDel="00D51B04">
          <w:rPr>
            <w:b/>
            <w:bCs/>
            <w:sz w:val="28"/>
            <w:szCs w:val="28"/>
          </w:rPr>
          <w:delText>others</w:delText>
        </w:r>
      </w:del>
      <w:r w:rsidR="000A3F7F">
        <w:rPr>
          <w:b/>
          <w:bCs/>
          <w:sz w:val="28"/>
          <w:szCs w:val="28"/>
        </w:rPr>
        <w:t xml:space="preserve"> from another two schools, one </w:t>
      </w:r>
      <w:del w:id="23" w:author="作者">
        <w:r w:rsidR="000A3F7F" w:rsidDel="00DF06E3">
          <w:rPr>
            <w:b/>
            <w:bCs/>
            <w:sz w:val="28"/>
            <w:szCs w:val="28"/>
          </w:rPr>
          <w:delText xml:space="preserve">school </w:delText>
        </w:r>
      </w:del>
      <w:ins w:id="24" w:author="作者">
        <w:r w:rsidR="00DF06E3">
          <w:rPr>
            <w:b/>
            <w:bCs/>
            <w:sz w:val="28"/>
            <w:szCs w:val="28"/>
          </w:rPr>
          <w:t xml:space="preserve">of which </w:t>
        </w:r>
      </w:ins>
      <w:r w:rsidR="000A3F7F">
        <w:rPr>
          <w:b/>
          <w:bCs/>
          <w:sz w:val="28"/>
          <w:szCs w:val="28"/>
        </w:rPr>
        <w:t xml:space="preserve">was abroad. </w:t>
      </w:r>
      <w:ins w:id="25" w:author="作者">
        <w:r w:rsidR="004A321D">
          <w:rPr>
            <w:b/>
            <w:bCs/>
            <w:sz w:val="28"/>
            <w:szCs w:val="28"/>
          </w:rPr>
          <w:t>M</w:t>
        </w:r>
      </w:ins>
      <w:del w:id="26" w:author="作者">
        <w:r w:rsidR="000A3F7F" w:rsidDel="004A321D">
          <w:rPr>
            <w:b/>
            <w:bCs/>
            <w:sz w:val="28"/>
            <w:szCs w:val="28"/>
          </w:rPr>
          <w:delText>The m</w:delText>
        </w:r>
      </w:del>
      <w:r w:rsidR="000A3F7F">
        <w:rPr>
          <w:b/>
          <w:bCs/>
          <w:sz w:val="28"/>
          <w:szCs w:val="28"/>
        </w:rPr>
        <w:t xml:space="preserve">embers </w:t>
      </w:r>
      <w:ins w:id="27" w:author="作者">
        <w:r w:rsidR="004A321D">
          <w:rPr>
            <w:b/>
            <w:bCs/>
            <w:sz w:val="28"/>
            <w:szCs w:val="28"/>
          </w:rPr>
          <w:t>were chosen</w:t>
        </w:r>
      </w:ins>
      <w:del w:id="28" w:author="作者">
        <w:r w:rsidR="000A3F7F" w:rsidDel="004A321D">
          <w:rPr>
            <w:b/>
            <w:bCs/>
            <w:sz w:val="28"/>
            <w:szCs w:val="28"/>
          </w:rPr>
          <w:delText>came</w:delText>
        </w:r>
      </w:del>
      <w:r w:rsidR="000A3F7F">
        <w:rPr>
          <w:b/>
          <w:bCs/>
          <w:sz w:val="28"/>
          <w:szCs w:val="28"/>
        </w:rPr>
        <w:t xml:space="preserve"> from </w:t>
      </w:r>
      <w:del w:id="29" w:author="作者">
        <w:r w:rsidR="000A3F7F" w:rsidDel="004A321D">
          <w:rPr>
            <w:b/>
            <w:bCs/>
            <w:sz w:val="28"/>
            <w:szCs w:val="28"/>
          </w:rPr>
          <w:delText xml:space="preserve">different </w:delText>
        </w:r>
      </w:del>
      <w:ins w:id="30" w:author="作者">
        <w:r w:rsidR="004A321D">
          <w:rPr>
            <w:b/>
            <w:bCs/>
            <w:sz w:val="28"/>
            <w:szCs w:val="28"/>
          </w:rPr>
          <w:t>multiple school</w:t>
        </w:r>
      </w:ins>
      <w:del w:id="31" w:author="作者">
        <w:r w:rsidR="000A3F7F" w:rsidDel="004A321D">
          <w:rPr>
            <w:b/>
            <w:bCs/>
            <w:sz w:val="28"/>
            <w:szCs w:val="28"/>
          </w:rPr>
          <w:delText>place</w:delText>
        </w:r>
      </w:del>
      <w:r w:rsidR="000A3F7F">
        <w:rPr>
          <w:b/>
          <w:bCs/>
          <w:sz w:val="28"/>
          <w:szCs w:val="28"/>
        </w:rPr>
        <w:t>s</w:t>
      </w:r>
      <w:ins w:id="32" w:author="作者">
        <w:r w:rsidR="004A321D">
          <w:rPr>
            <w:b/>
            <w:bCs/>
            <w:sz w:val="28"/>
            <w:szCs w:val="28"/>
          </w:rPr>
          <w:t>/countries</w:t>
        </w:r>
      </w:ins>
      <w:r w:rsidR="000A3F7F">
        <w:rPr>
          <w:b/>
          <w:bCs/>
          <w:sz w:val="28"/>
          <w:szCs w:val="28"/>
        </w:rPr>
        <w:t xml:space="preserve"> because we wanted </w:t>
      </w:r>
      <w:del w:id="33" w:author="作者">
        <w:r w:rsidR="000A3F7F" w:rsidDel="004A321D">
          <w:rPr>
            <w:b/>
            <w:bCs/>
            <w:sz w:val="28"/>
            <w:szCs w:val="28"/>
          </w:rPr>
          <w:delText>to listen to</w:delText>
        </w:r>
      </w:del>
      <w:ins w:id="34" w:author="作者">
        <w:r w:rsidR="004A321D">
          <w:rPr>
            <w:b/>
            <w:bCs/>
            <w:sz w:val="28"/>
            <w:szCs w:val="28"/>
          </w:rPr>
          <w:t>our team to have</w:t>
        </w:r>
      </w:ins>
      <w:r w:rsidR="000A3F7F">
        <w:rPr>
          <w:b/>
          <w:bCs/>
          <w:sz w:val="28"/>
          <w:szCs w:val="28"/>
        </w:rPr>
        <w:t xml:space="preserve"> </w:t>
      </w:r>
      <w:ins w:id="35" w:author="作者">
        <w:r w:rsidR="004A321D">
          <w:rPr>
            <w:b/>
            <w:bCs/>
            <w:sz w:val="28"/>
            <w:szCs w:val="28"/>
          </w:rPr>
          <w:t xml:space="preserve">a diversity of </w:t>
        </w:r>
      </w:ins>
      <w:del w:id="36" w:author="作者">
        <w:r w:rsidR="000A3F7F" w:rsidDel="004A321D">
          <w:rPr>
            <w:b/>
            <w:bCs/>
            <w:sz w:val="28"/>
            <w:szCs w:val="28"/>
          </w:rPr>
          <w:delText xml:space="preserve">various </w:delText>
        </w:r>
      </w:del>
      <w:r w:rsidR="000A3F7F">
        <w:rPr>
          <w:b/>
          <w:bCs/>
          <w:sz w:val="28"/>
          <w:szCs w:val="28"/>
        </w:rPr>
        <w:t>ideas</w:t>
      </w:r>
      <w:del w:id="37" w:author="作者">
        <w:r w:rsidR="000A3F7F" w:rsidDel="004A321D">
          <w:rPr>
            <w:b/>
            <w:bCs/>
            <w:sz w:val="28"/>
            <w:szCs w:val="28"/>
          </w:rPr>
          <w:delText xml:space="preserve"> </w:delText>
        </w:r>
      </w:del>
      <w:r w:rsidR="00AA030F">
        <w:rPr>
          <w:b/>
          <w:bCs/>
          <w:sz w:val="28"/>
          <w:szCs w:val="28"/>
        </w:rPr>
        <w:t>.</w:t>
      </w:r>
      <w:ins w:id="38" w:author="作者">
        <w:r w:rsidR="004A321D">
          <w:rPr>
            <w:b/>
            <w:bCs/>
            <w:sz w:val="28"/>
            <w:szCs w:val="28"/>
          </w:rPr>
          <w:t xml:space="preserve"> </w:t>
        </w:r>
      </w:ins>
      <w:r>
        <w:rPr>
          <w:b/>
          <w:bCs/>
          <w:sz w:val="28"/>
          <w:szCs w:val="28"/>
        </w:rPr>
        <w:t>I chose our team’s name</w:t>
      </w:r>
      <w:r w:rsidR="000A3F7F">
        <w:rPr>
          <w:b/>
          <w:bCs/>
          <w:sz w:val="28"/>
          <w:szCs w:val="28"/>
        </w:rPr>
        <w:t xml:space="preserve"> as </w:t>
      </w:r>
      <w:r>
        <w:rPr>
          <w:b/>
          <w:bCs/>
          <w:sz w:val="28"/>
          <w:szCs w:val="28"/>
        </w:rPr>
        <w:t xml:space="preserve">Pluto. </w:t>
      </w:r>
      <w:commentRangeStart w:id="39"/>
      <w:r>
        <w:rPr>
          <w:b/>
          <w:bCs/>
          <w:sz w:val="28"/>
          <w:szCs w:val="28"/>
        </w:rPr>
        <w:t xml:space="preserve">Pluto  is one of the planets in the universe, it is a lonely planet and it doesn’t receive too much light, but it is still alive. </w:t>
      </w:r>
      <w:commentRangeEnd w:id="39"/>
      <w:r w:rsidR="004A321D">
        <w:rPr>
          <w:rStyle w:val="a3"/>
        </w:rPr>
        <w:commentReference w:id="39"/>
      </w:r>
      <w:commentRangeStart w:id="40"/>
      <w:r>
        <w:rPr>
          <w:b/>
          <w:bCs/>
          <w:sz w:val="28"/>
          <w:szCs w:val="28"/>
        </w:rPr>
        <w:t xml:space="preserve">As a result, </w:t>
      </w:r>
      <w:commentRangeEnd w:id="40"/>
      <w:r w:rsidR="00E63FCE">
        <w:rPr>
          <w:rStyle w:val="a3"/>
        </w:rPr>
        <w:commentReference w:id="40"/>
      </w:r>
      <w:r>
        <w:rPr>
          <w:b/>
          <w:bCs/>
          <w:sz w:val="28"/>
          <w:szCs w:val="28"/>
        </w:rPr>
        <w:t xml:space="preserve">I </w:t>
      </w:r>
      <w:r>
        <w:rPr>
          <w:b/>
          <w:bCs/>
          <w:sz w:val="28"/>
          <w:szCs w:val="28"/>
        </w:rPr>
        <w:lastRenderedPageBreak/>
        <w:t>thought that even though the way of creating was hard, just like Pluto had found its way to be alive, we should persist in doing it. As the designer of the team, I designed the team’s logo. Pluto was written in Gothic font and its color was the color of Pluto. I also designed the poster</w:t>
      </w:r>
      <w:del w:id="41" w:author="作者">
        <w:r w:rsidDel="00254156">
          <w:rPr>
            <w:b/>
            <w:bCs/>
            <w:sz w:val="28"/>
            <w:szCs w:val="28"/>
          </w:rPr>
          <w:delText xml:space="preserve"> </w:delText>
        </w:r>
      </w:del>
      <w:ins w:id="42" w:author="作者">
        <w:r w:rsidR="00254156">
          <w:rPr>
            <w:b/>
            <w:bCs/>
            <w:sz w:val="28"/>
            <w:szCs w:val="28"/>
          </w:rPr>
          <w:t xml:space="preserve"> </w:t>
        </w:r>
      </w:ins>
      <w:r>
        <w:rPr>
          <w:b/>
          <w:bCs/>
          <w:sz w:val="28"/>
          <w:szCs w:val="28"/>
        </w:rPr>
        <w:t xml:space="preserve">which </w:t>
      </w:r>
      <w:del w:id="43" w:author="作者">
        <w:r w:rsidDel="00254156">
          <w:rPr>
            <w:b/>
            <w:bCs/>
            <w:sz w:val="28"/>
            <w:szCs w:val="28"/>
          </w:rPr>
          <w:delText>used to</w:delText>
        </w:r>
      </w:del>
      <w:ins w:id="44" w:author="作者">
        <w:r w:rsidR="00254156">
          <w:rPr>
            <w:b/>
            <w:bCs/>
            <w:sz w:val="28"/>
            <w:szCs w:val="28"/>
          </w:rPr>
          <w:t>was</w:t>
        </w:r>
      </w:ins>
      <w:r>
        <w:rPr>
          <w:b/>
          <w:bCs/>
          <w:sz w:val="28"/>
          <w:szCs w:val="28"/>
        </w:rPr>
        <w:t xml:space="preserve"> published on the team’s website</w:t>
      </w:r>
      <w:ins w:id="45" w:author="作者">
        <w:r w:rsidR="00254156">
          <w:rPr>
            <w:b/>
            <w:bCs/>
            <w:sz w:val="28"/>
            <w:szCs w:val="28"/>
          </w:rPr>
          <w:t xml:space="preserve"> in order</w:t>
        </w:r>
      </w:ins>
      <w:r>
        <w:rPr>
          <w:b/>
          <w:bCs/>
          <w:sz w:val="28"/>
          <w:szCs w:val="28"/>
        </w:rPr>
        <w:t xml:space="preserve"> to let more people know </w:t>
      </w:r>
      <w:ins w:id="46" w:author="作者">
        <w:r w:rsidR="00254156">
          <w:rPr>
            <w:b/>
            <w:bCs/>
            <w:sz w:val="28"/>
            <w:szCs w:val="28"/>
          </w:rPr>
          <w:t xml:space="preserve">about </w:t>
        </w:r>
      </w:ins>
      <w:r>
        <w:rPr>
          <w:b/>
          <w:bCs/>
          <w:sz w:val="28"/>
          <w:szCs w:val="28"/>
        </w:rPr>
        <w:t xml:space="preserve">our team. I added members’ photos and </w:t>
      </w:r>
      <w:del w:id="47" w:author="作者">
        <w:r w:rsidDel="00254156">
          <w:rPr>
            <w:b/>
            <w:bCs/>
            <w:sz w:val="28"/>
            <w:szCs w:val="28"/>
          </w:rPr>
          <w:delText xml:space="preserve">designed </w:delText>
        </w:r>
      </w:del>
      <w:ins w:id="48" w:author="作者">
        <w:r w:rsidR="00254156">
          <w:rPr>
            <w:b/>
            <w:bCs/>
            <w:sz w:val="28"/>
            <w:szCs w:val="28"/>
          </w:rPr>
          <w:t xml:space="preserve">designed </w:t>
        </w:r>
      </w:ins>
      <w:r>
        <w:rPr>
          <w:b/>
          <w:bCs/>
          <w:sz w:val="28"/>
          <w:szCs w:val="28"/>
        </w:rPr>
        <w:t>the layout of the poster</w:t>
      </w:r>
      <w:del w:id="49" w:author="作者">
        <w:r w:rsidR="000A3F7F" w:rsidDel="00254156">
          <w:rPr>
            <w:b/>
            <w:bCs/>
            <w:sz w:val="28"/>
            <w:szCs w:val="28"/>
          </w:rPr>
          <w:delText xml:space="preserve"> too</w:delText>
        </w:r>
      </w:del>
      <w:r>
        <w:rPr>
          <w:b/>
          <w:bCs/>
          <w:sz w:val="28"/>
          <w:szCs w:val="28"/>
        </w:rPr>
        <w:t>.</w:t>
      </w:r>
      <w:del w:id="50" w:author="作者">
        <w:r w:rsidDel="00254156">
          <w:rPr>
            <w:b/>
            <w:bCs/>
            <w:sz w:val="28"/>
            <w:szCs w:val="28"/>
          </w:rPr>
          <w:delText xml:space="preserve"> The</w:delText>
        </w:r>
      </w:del>
      <w:r>
        <w:rPr>
          <w:b/>
          <w:bCs/>
          <w:sz w:val="28"/>
          <w:szCs w:val="28"/>
        </w:rPr>
        <w:t xml:space="preserve"> Creative thoughts always make the world a more wonderful place. I will keep on creating in my life.</w:t>
      </w:r>
    </w:p>
    <w:p w14:paraId="3BEE19D0" w14:textId="77777777" w:rsidR="00725AC9" w:rsidRDefault="00725AC9" w:rsidP="00725AC9">
      <w:pPr>
        <w:rPr>
          <w:b/>
          <w:bCs/>
          <w:sz w:val="28"/>
          <w:szCs w:val="28"/>
        </w:rPr>
      </w:pPr>
    </w:p>
    <w:p w14:paraId="38611B00" w14:textId="77777777" w:rsidR="00725AC9" w:rsidRDefault="00725AC9" w:rsidP="00725AC9">
      <w:pPr>
        <w:rPr>
          <w:b/>
          <w:bCs/>
          <w:sz w:val="28"/>
          <w:szCs w:val="28"/>
        </w:rPr>
      </w:pPr>
      <w:r>
        <w:rPr>
          <w:rFonts w:hint="eastAsia"/>
          <w:b/>
          <w:bCs/>
          <w:sz w:val="28"/>
          <w:szCs w:val="28"/>
        </w:rPr>
        <w:t>ZhengYiNing</w:t>
      </w:r>
    </w:p>
    <w:p w14:paraId="0055B20F" w14:textId="77777777" w:rsidR="00725AC9" w:rsidRDefault="00725AC9" w:rsidP="00725AC9">
      <w:pPr>
        <w:rPr>
          <w:b/>
          <w:bCs/>
          <w:sz w:val="28"/>
          <w:szCs w:val="28"/>
        </w:rPr>
      </w:pPr>
    </w:p>
    <w:p w14:paraId="6D4AB31B" w14:textId="0F0D0E55" w:rsidR="00DC605E" w:rsidRPr="003152F5" w:rsidRDefault="00FC59C4">
      <w:pPr>
        <w:rPr>
          <w:color w:val="FF0000"/>
          <w:rPrChange w:id="51" w:author="作者">
            <w:rPr/>
          </w:rPrChange>
        </w:rPr>
      </w:pPr>
      <w:ins w:id="52" w:author="作者">
        <w:r>
          <w:rPr>
            <w:color w:val="FF0000"/>
          </w:rPr>
          <w:t xml:space="preserve">Thanks for submitting your second draft. You’ve made some significant improvements, which is great, but I still found some bits quite hard to follow </w:t>
        </w:r>
        <w:proofErr w:type="gramStart"/>
        <w:r>
          <w:rPr>
            <w:color w:val="FF0000"/>
          </w:rPr>
          <w:t>e.g.</w:t>
        </w:r>
        <w:proofErr w:type="gramEnd"/>
        <w:r>
          <w:rPr>
            <w:color w:val="FF0000"/>
          </w:rPr>
          <w:t xml:space="preserve"> what exactly you mean by cutting a pendant, and the section about the nature of Pluto. You also need to use paragraphs so that there is more structure in your writing. Initially you could try one paragraph for each of your two examples – perhaps you could then subdivide</w:t>
        </w:r>
        <w:r w:rsidR="00710297">
          <w:rPr>
            <w:color w:val="FF0000"/>
          </w:rPr>
          <w:t xml:space="preserve"> each paragraph</w:t>
        </w:r>
        <w:r>
          <w:rPr>
            <w:color w:val="FF0000"/>
          </w:rPr>
          <w:t xml:space="preserve"> further.</w:t>
        </w:r>
      </w:ins>
    </w:p>
    <w:sectPr w:rsidR="00DC605E" w:rsidRPr="003152F5">
      <w:headerReference w:type="even" r:id="rId9"/>
      <w:headerReference w:type="default" r:id="rId1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作者" w:initials="A">
    <w:p w14:paraId="3AA959F7" w14:textId="14265430" w:rsidR="00905B4F" w:rsidRDefault="00905B4F">
      <w:pPr>
        <w:pStyle w:val="a4"/>
      </w:pPr>
      <w:r>
        <w:rPr>
          <w:rStyle w:val="a3"/>
        </w:rPr>
        <w:annotationRef/>
      </w:r>
      <w:r>
        <w:t>I’ve deleted the first bit of this sentence because it implies that you’re giving a viewpoint/perspective, whereas in fact you’re making a factual statement.</w:t>
      </w:r>
    </w:p>
  </w:comment>
  <w:comment w:id="3" w:author="作者" w:initials="A">
    <w:p w14:paraId="3A77E067" w14:textId="71676B1A" w:rsidR="00905B4F" w:rsidRDefault="00905B4F">
      <w:pPr>
        <w:pStyle w:val="a4"/>
      </w:pPr>
      <w:r>
        <w:rPr>
          <w:rStyle w:val="a3"/>
        </w:rPr>
        <w:annotationRef/>
      </w:r>
      <w:r>
        <w:t>Thanks for expanding OM here</w:t>
      </w:r>
    </w:p>
  </w:comment>
  <w:comment w:id="18" w:author="作者" w:initials="A">
    <w:p w14:paraId="4BDB80A8" w14:textId="2D677E55" w:rsidR="00DF06E3" w:rsidRDefault="00DF06E3">
      <w:pPr>
        <w:pStyle w:val="a4"/>
      </w:pPr>
      <w:r>
        <w:rPr>
          <w:rStyle w:val="a3"/>
        </w:rPr>
        <w:annotationRef/>
      </w:r>
      <w:r>
        <w:t>‘</w:t>
      </w:r>
      <w:proofErr w:type="spellStart"/>
      <w:r>
        <w:t>precious’is</w:t>
      </w:r>
      <w:proofErr w:type="spellEnd"/>
      <w:r>
        <w:t xml:space="preserve"> not very specific – I’ve suggested an alternative here</w:t>
      </w:r>
    </w:p>
  </w:comment>
  <w:comment w:id="39" w:author="作者" w:initials="A">
    <w:p w14:paraId="2A17B9BD" w14:textId="2EBBC751" w:rsidR="004A321D" w:rsidRDefault="004A321D">
      <w:pPr>
        <w:pStyle w:val="a4"/>
      </w:pPr>
      <w:r>
        <w:rPr>
          <w:rStyle w:val="a3"/>
        </w:rPr>
        <w:annotationRef/>
      </w:r>
      <w:r>
        <w:t>Still not sure what you mean by this. Most people reading this would be surprised/puzzled by this section. Why do you think Pluto is alive? Is this from a story you have read?</w:t>
      </w:r>
    </w:p>
  </w:comment>
  <w:comment w:id="40" w:author="作者" w:initials="A">
    <w:p w14:paraId="3A4ECDEA" w14:textId="177813AD" w:rsidR="00E63FCE" w:rsidRDefault="00E63FCE">
      <w:pPr>
        <w:pStyle w:val="a4"/>
      </w:pPr>
      <w:r>
        <w:rPr>
          <w:rStyle w:val="a3"/>
        </w:rPr>
        <w:annotationRef/>
      </w:r>
      <w:r>
        <w:t>When you use “as a result” the current sentence is supposed to follow as a consequence of the previous sentence. In this case, I don’t</w:t>
      </w:r>
      <w:r w:rsidR="00A467F8">
        <w:t xml:space="preserve"> really</w:t>
      </w:r>
      <w:r>
        <w:t xml:space="preserve"> understand how this sentence follows from the previous one. How has Pluto found its way to being alive? And how is that similar to your team’s creative process?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A959F7" w15:done="0"/>
  <w15:commentEx w15:paraId="3A77E067" w15:done="0"/>
  <w15:commentEx w15:paraId="4BDB80A8" w15:done="0"/>
  <w15:commentEx w15:paraId="2A17B9BD" w15:done="0"/>
  <w15:commentEx w15:paraId="3A4ECDE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A959F7" w16cid:durableId="250B34AB"/>
  <w16cid:commentId w16cid:paraId="3A77E067" w16cid:durableId="250B34AC"/>
  <w16cid:commentId w16cid:paraId="4BDB80A8" w16cid:durableId="250B34AD"/>
  <w16cid:commentId w16cid:paraId="2A17B9BD" w16cid:durableId="250B34AE"/>
  <w16cid:commentId w16cid:paraId="3A4ECDEA" w16cid:durableId="250B34A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378B6" w14:textId="77777777" w:rsidR="00725AC9" w:rsidRDefault="00725AC9" w:rsidP="00725AC9">
      <w:r>
        <w:separator/>
      </w:r>
    </w:p>
  </w:endnote>
  <w:endnote w:type="continuationSeparator" w:id="0">
    <w:p w14:paraId="0B1A2DCE" w14:textId="77777777" w:rsidR="00725AC9" w:rsidRDefault="00725AC9" w:rsidP="00725A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A4387" w14:textId="77777777" w:rsidR="00725AC9" w:rsidRDefault="00725AC9" w:rsidP="00725AC9">
      <w:r>
        <w:separator/>
      </w:r>
    </w:p>
  </w:footnote>
  <w:footnote w:type="continuationSeparator" w:id="0">
    <w:p w14:paraId="5D6027D3" w14:textId="77777777" w:rsidR="00725AC9" w:rsidRDefault="00725AC9" w:rsidP="00725A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52DCB" w14:textId="77777777" w:rsidR="00725AC9" w:rsidRDefault="00725AC9" w:rsidP="00725AC9">
    <w:pPr>
      <w:pStyle w:val="a6"/>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0B63F" w14:textId="77777777" w:rsidR="00725AC9" w:rsidRDefault="00725AC9" w:rsidP="00725AC9">
    <w:pPr>
      <w:pStyle w:val="a6"/>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AC9"/>
    <w:rsid w:val="00044835"/>
    <w:rsid w:val="000A3F7F"/>
    <w:rsid w:val="001B63C8"/>
    <w:rsid w:val="00254156"/>
    <w:rsid w:val="003152F5"/>
    <w:rsid w:val="004A321D"/>
    <w:rsid w:val="00710297"/>
    <w:rsid w:val="00725AC9"/>
    <w:rsid w:val="00905B4F"/>
    <w:rsid w:val="00A467F8"/>
    <w:rsid w:val="00AA030F"/>
    <w:rsid w:val="00D51B04"/>
    <w:rsid w:val="00DC605E"/>
    <w:rsid w:val="00DF06E3"/>
    <w:rsid w:val="00E63FCE"/>
    <w:rsid w:val="00FC59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8B7C42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25A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725AC9"/>
    <w:rPr>
      <w:sz w:val="16"/>
      <w:szCs w:val="16"/>
    </w:rPr>
  </w:style>
  <w:style w:type="paragraph" w:styleId="a4">
    <w:name w:val="annotation text"/>
    <w:basedOn w:val="a"/>
    <w:link w:val="a5"/>
    <w:uiPriority w:val="99"/>
    <w:semiHidden/>
    <w:unhideWhenUsed/>
    <w:rsid w:val="00725AC9"/>
    <w:rPr>
      <w:sz w:val="20"/>
      <w:szCs w:val="20"/>
    </w:rPr>
  </w:style>
  <w:style w:type="character" w:customStyle="1" w:styleId="a5">
    <w:name w:val="批注文字 字符"/>
    <w:basedOn w:val="a0"/>
    <w:link w:val="a4"/>
    <w:uiPriority w:val="99"/>
    <w:semiHidden/>
    <w:rsid w:val="00725AC9"/>
    <w:rPr>
      <w:sz w:val="20"/>
      <w:szCs w:val="20"/>
    </w:rPr>
  </w:style>
  <w:style w:type="paragraph" w:styleId="a6">
    <w:name w:val="header"/>
    <w:basedOn w:val="a"/>
    <w:link w:val="a7"/>
    <w:uiPriority w:val="99"/>
    <w:unhideWhenUsed/>
    <w:rsid w:val="00725AC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725AC9"/>
    <w:rPr>
      <w:sz w:val="18"/>
      <w:szCs w:val="18"/>
    </w:rPr>
  </w:style>
  <w:style w:type="paragraph" w:styleId="a8">
    <w:name w:val="footer"/>
    <w:basedOn w:val="a"/>
    <w:link w:val="a9"/>
    <w:uiPriority w:val="99"/>
    <w:unhideWhenUsed/>
    <w:rsid w:val="00725AC9"/>
    <w:pPr>
      <w:tabs>
        <w:tab w:val="center" w:pos="4153"/>
        <w:tab w:val="right" w:pos="8306"/>
      </w:tabs>
      <w:snapToGrid w:val="0"/>
      <w:jc w:val="left"/>
    </w:pPr>
    <w:rPr>
      <w:sz w:val="18"/>
      <w:szCs w:val="18"/>
    </w:rPr>
  </w:style>
  <w:style w:type="character" w:customStyle="1" w:styleId="a9">
    <w:name w:val="页脚 字符"/>
    <w:basedOn w:val="a0"/>
    <w:link w:val="a8"/>
    <w:uiPriority w:val="99"/>
    <w:rsid w:val="00725AC9"/>
    <w:rPr>
      <w:sz w:val="18"/>
      <w:szCs w:val="18"/>
    </w:rPr>
  </w:style>
  <w:style w:type="paragraph" w:styleId="aa">
    <w:name w:val="annotation subject"/>
    <w:basedOn w:val="a4"/>
    <w:next w:val="a4"/>
    <w:link w:val="ab"/>
    <w:uiPriority w:val="99"/>
    <w:semiHidden/>
    <w:unhideWhenUsed/>
    <w:rsid w:val="00905B4F"/>
    <w:rPr>
      <w:b/>
      <w:bCs/>
    </w:rPr>
  </w:style>
  <w:style w:type="character" w:customStyle="1" w:styleId="ab">
    <w:name w:val="批注主题 字符"/>
    <w:basedOn w:val="a5"/>
    <w:link w:val="aa"/>
    <w:uiPriority w:val="99"/>
    <w:semiHidden/>
    <w:rsid w:val="00905B4F"/>
    <w:rPr>
      <w:b/>
      <w:bCs/>
      <w:sz w:val="20"/>
      <w:szCs w:val="20"/>
    </w:rPr>
  </w:style>
  <w:style w:type="paragraph" w:styleId="ac">
    <w:name w:val="Balloon Text"/>
    <w:basedOn w:val="a"/>
    <w:link w:val="ad"/>
    <w:uiPriority w:val="99"/>
    <w:semiHidden/>
    <w:unhideWhenUsed/>
    <w:rsid w:val="00905B4F"/>
    <w:rPr>
      <w:rFonts w:ascii="Segoe UI" w:hAnsi="Segoe UI" w:cs="Segoe UI"/>
      <w:sz w:val="18"/>
      <w:szCs w:val="18"/>
    </w:rPr>
  </w:style>
  <w:style w:type="character" w:customStyle="1" w:styleId="ad">
    <w:name w:val="批注框文本 字符"/>
    <w:basedOn w:val="a0"/>
    <w:link w:val="ac"/>
    <w:uiPriority w:val="99"/>
    <w:semiHidden/>
    <w:rsid w:val="00905B4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375</Words>
  <Characters>2142</Characters>
  <Application>Microsoft Office Word</Application>
  <DocSecurity>0</DocSecurity>
  <Lines>17</Lines>
  <Paragraphs>5</Paragraphs>
  <ScaleCrop>false</ScaleCrop>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2021-10-08T13:21:00Z</dcterms:created>
  <dcterms:modified xsi:type="dcterms:W3CDTF">2021-10-08T13:21:00Z</dcterms:modified>
</cp:coreProperties>
</file>